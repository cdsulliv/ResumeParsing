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3F877" w14:textId="77777777" w:rsidR="00202044" w:rsidRPr="00AD057A" w:rsidRDefault="005B3D69" w:rsidP="00DE7D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57A">
        <w:rPr>
          <w:rFonts w:ascii="Times New Roman" w:hAnsi="Times New Roman" w:cs="Times New Roman"/>
          <w:b/>
          <w:sz w:val="32"/>
          <w:szCs w:val="32"/>
        </w:rPr>
        <w:t>Ly Nguyen</w:t>
      </w:r>
    </w:p>
    <w:p w14:paraId="6F9D290D" w14:textId="4B1EF830" w:rsidR="00B56D3B" w:rsidRPr="00B56D3B" w:rsidRDefault="00C05A65" w:rsidP="00B56D3B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148 1</w:t>
      </w:r>
      <w:r w:rsidRPr="00AD057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3B0129">
        <w:rPr>
          <w:rFonts w:ascii="Times New Roman" w:hAnsi="Times New Roman" w:cs="Times New Roman"/>
          <w:sz w:val="22"/>
          <w:szCs w:val="22"/>
        </w:rPr>
        <w:t xml:space="preserve"> Street, Apt. </w:t>
      </w:r>
      <w:r w:rsidR="00BC6AF9" w:rsidRPr="00AD057A">
        <w:rPr>
          <w:rFonts w:ascii="Times New Roman" w:hAnsi="Times New Roman" w:cs="Times New Roman"/>
          <w:sz w:val="22"/>
          <w:szCs w:val="22"/>
        </w:rPr>
        <w:t>706</w:t>
      </w:r>
      <w:r w:rsidR="003B0129">
        <w:rPr>
          <w:rFonts w:ascii="Times New Roman" w:hAnsi="Times New Roman" w:cs="Times New Roman"/>
          <w:sz w:val="22"/>
          <w:szCs w:val="22"/>
        </w:rPr>
        <w:t xml:space="preserve"> |</w:t>
      </w:r>
      <w:r w:rsidR="00954A32" w:rsidRPr="00AD057A">
        <w:rPr>
          <w:rFonts w:ascii="Times New Roman" w:hAnsi="Times New Roman" w:cs="Times New Roman"/>
          <w:sz w:val="22"/>
          <w:szCs w:val="22"/>
        </w:rPr>
        <w:t xml:space="preserve"> </w:t>
      </w:r>
      <w:r w:rsidRPr="00AD057A">
        <w:rPr>
          <w:rFonts w:ascii="Times New Roman" w:hAnsi="Times New Roman" w:cs="Times New Roman"/>
          <w:sz w:val="22"/>
          <w:szCs w:val="22"/>
        </w:rPr>
        <w:t>Jersey city, NJ, 07302</w:t>
      </w:r>
      <w:r w:rsidR="00FA2144">
        <w:rPr>
          <w:rFonts w:ascii="Times New Roman" w:hAnsi="Times New Roman" w:cs="Times New Roman"/>
          <w:sz w:val="22"/>
          <w:szCs w:val="22"/>
        </w:rPr>
        <w:t xml:space="preserve">| </w:t>
      </w:r>
      <w:r w:rsidR="008852D8" w:rsidRPr="008852D8">
        <w:rPr>
          <w:rFonts w:ascii="Times New Roman" w:hAnsi="Times New Roman" w:cs="Times New Roman"/>
          <w:sz w:val="22"/>
          <w:szCs w:val="22"/>
        </w:rPr>
        <w:t>lythien@live.com</w:t>
      </w:r>
      <w:r w:rsidR="008852D8">
        <w:rPr>
          <w:rFonts w:ascii="Times New Roman" w:hAnsi="Times New Roman" w:cs="Times New Roman"/>
          <w:sz w:val="22"/>
          <w:szCs w:val="22"/>
        </w:rPr>
        <w:t xml:space="preserve"> | (</w:t>
      </w:r>
      <w:r w:rsidR="005B404A">
        <w:rPr>
          <w:rFonts w:ascii="Times New Roman" w:hAnsi="Times New Roman" w:cs="Times New Roman"/>
          <w:sz w:val="22"/>
          <w:szCs w:val="22"/>
        </w:rPr>
        <w:t>646)</w:t>
      </w:r>
      <w:r w:rsidR="005B404A" w:rsidRPr="00AD057A">
        <w:rPr>
          <w:rFonts w:ascii="Times New Roman" w:hAnsi="Times New Roman" w:cs="Times New Roman"/>
          <w:sz w:val="22"/>
          <w:szCs w:val="22"/>
        </w:rPr>
        <w:t xml:space="preserve"> 667</w:t>
      </w:r>
      <w:r w:rsidR="008852D8">
        <w:rPr>
          <w:rFonts w:ascii="Times New Roman" w:hAnsi="Times New Roman" w:cs="Times New Roman"/>
          <w:sz w:val="22"/>
          <w:szCs w:val="22"/>
        </w:rPr>
        <w:t>-</w:t>
      </w:r>
      <w:r w:rsidRPr="00AD057A">
        <w:rPr>
          <w:rFonts w:ascii="Times New Roman" w:hAnsi="Times New Roman" w:cs="Times New Roman"/>
          <w:sz w:val="22"/>
          <w:szCs w:val="22"/>
        </w:rPr>
        <w:t>6252</w:t>
      </w:r>
    </w:p>
    <w:p w14:paraId="68164679" w14:textId="77777777" w:rsidR="00B56D3B" w:rsidRDefault="00B56D3B" w:rsidP="008852D8">
      <w:pPr>
        <w:rPr>
          <w:rFonts w:ascii="Times New Roman" w:hAnsi="Times New Roman" w:cs="Times New Roman"/>
          <w:b/>
          <w:sz w:val="22"/>
          <w:szCs w:val="22"/>
        </w:rPr>
      </w:pPr>
    </w:p>
    <w:p w14:paraId="7E24394D" w14:textId="4EB74671" w:rsidR="00B56D3B" w:rsidRPr="0091728A" w:rsidRDefault="00A44755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597C2CD9" w14:textId="624E88ED" w:rsidR="00A44755" w:rsidRPr="00AD057A" w:rsidRDefault="00BC026E" w:rsidP="00DE7DE8">
      <w:pPr>
        <w:ind w:right="-36"/>
        <w:rPr>
          <w:rFonts w:ascii="Times New Roman" w:hAnsi="Times New Roman" w:cs="Times New Roman"/>
          <w:b/>
          <w:sz w:val="22"/>
          <w:szCs w:val="22"/>
        </w:rPr>
      </w:pPr>
      <w:r w:rsidRPr="00AD057A">
        <w:rPr>
          <w:rFonts w:ascii="Times New Roman" w:hAnsi="Times New Roman" w:cs="Times New Roman"/>
          <w:b/>
          <w:sz w:val="22"/>
          <w:szCs w:val="22"/>
        </w:rPr>
        <w:t>Pace University, Dyson College of Arts and Sciences, New York, NY</w:t>
      </w:r>
      <w:r w:rsidR="00893FD7" w:rsidRPr="00AD057A">
        <w:rPr>
          <w:rFonts w:ascii="Times New Roman" w:hAnsi="Times New Roman" w:cs="Times New Roman"/>
          <w:b/>
          <w:sz w:val="22"/>
          <w:szCs w:val="22"/>
        </w:rPr>
        <w:t xml:space="preserve">                    </w:t>
      </w:r>
      <w:r w:rsidR="004D29EC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8852D8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4F70B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852D8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4F70B4">
        <w:rPr>
          <w:rFonts w:ascii="Times New Roman" w:hAnsi="Times New Roman" w:cs="Times New Roman"/>
          <w:b/>
          <w:sz w:val="22"/>
          <w:szCs w:val="22"/>
        </w:rPr>
        <w:t>Expected</w:t>
      </w:r>
      <w:r w:rsidR="008852D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93FD7" w:rsidRPr="00AD057A">
        <w:rPr>
          <w:rFonts w:ascii="Times New Roman" w:hAnsi="Times New Roman" w:cs="Times New Roman"/>
          <w:b/>
          <w:sz w:val="22"/>
          <w:szCs w:val="22"/>
        </w:rPr>
        <w:t>05/</w:t>
      </w:r>
      <w:r w:rsidRPr="00AD057A">
        <w:rPr>
          <w:rFonts w:ascii="Times New Roman" w:hAnsi="Times New Roman" w:cs="Times New Roman"/>
          <w:b/>
          <w:sz w:val="22"/>
          <w:szCs w:val="22"/>
        </w:rPr>
        <w:t>2017</w:t>
      </w:r>
    </w:p>
    <w:p w14:paraId="4835BF83" w14:textId="5100E2D9" w:rsidR="00BC026E" w:rsidRPr="00AD057A" w:rsidRDefault="00BC026E" w:rsidP="008852D8">
      <w:pPr>
        <w:rPr>
          <w:rFonts w:ascii="Times New Roman" w:hAnsi="Times New Roman" w:cs="Times New Roman"/>
          <w:i/>
          <w:sz w:val="22"/>
          <w:szCs w:val="22"/>
        </w:rPr>
      </w:pPr>
      <w:r w:rsidRPr="00AD057A">
        <w:rPr>
          <w:rFonts w:ascii="Times New Roman" w:hAnsi="Times New Roman" w:cs="Times New Roman"/>
          <w:i/>
          <w:sz w:val="22"/>
          <w:szCs w:val="22"/>
        </w:rPr>
        <w:t>Bachelor of Arts in Communication Studies</w:t>
      </w:r>
    </w:p>
    <w:p w14:paraId="7E3094DF" w14:textId="2BE74AB0" w:rsidR="00A44755" w:rsidRPr="00AD057A" w:rsidRDefault="00D93624" w:rsidP="008852D8">
      <w:p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b/>
          <w:sz w:val="22"/>
          <w:szCs w:val="22"/>
        </w:rPr>
        <w:t>Minor</w:t>
      </w:r>
      <w:r w:rsidR="00BC026E" w:rsidRPr="00AD057A">
        <w:rPr>
          <w:rFonts w:ascii="Times New Roman" w:hAnsi="Times New Roman" w:cs="Times New Roman"/>
          <w:b/>
          <w:sz w:val="22"/>
          <w:szCs w:val="22"/>
        </w:rPr>
        <w:t>s:</w:t>
      </w:r>
      <w:r w:rsidRPr="00AD057A">
        <w:rPr>
          <w:rFonts w:ascii="Times New Roman" w:hAnsi="Times New Roman" w:cs="Times New Roman"/>
          <w:sz w:val="22"/>
          <w:szCs w:val="22"/>
        </w:rPr>
        <w:t xml:space="preserve"> Criminal Justice</w:t>
      </w:r>
      <w:r w:rsidR="00BC026E" w:rsidRPr="00AD057A">
        <w:rPr>
          <w:rFonts w:ascii="Times New Roman" w:hAnsi="Times New Roman" w:cs="Times New Roman"/>
          <w:sz w:val="22"/>
          <w:szCs w:val="22"/>
        </w:rPr>
        <w:t>, History, and Peace and Justice Studies</w:t>
      </w:r>
    </w:p>
    <w:p w14:paraId="28CC24E0" w14:textId="2BB8DBA1" w:rsidR="00A44755" w:rsidRPr="00AD057A" w:rsidRDefault="00A44755" w:rsidP="008852D8">
      <w:p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b/>
          <w:sz w:val="22"/>
          <w:szCs w:val="22"/>
        </w:rPr>
        <w:t>GPA</w:t>
      </w:r>
      <w:r w:rsidRPr="00AD057A">
        <w:rPr>
          <w:rFonts w:ascii="Times New Roman" w:hAnsi="Times New Roman" w:cs="Times New Roman"/>
          <w:sz w:val="22"/>
          <w:szCs w:val="22"/>
        </w:rPr>
        <w:t xml:space="preserve">: </w:t>
      </w:r>
      <w:r w:rsidR="009245B4">
        <w:rPr>
          <w:rFonts w:ascii="Times New Roman" w:hAnsi="Times New Roman" w:cs="Times New Roman"/>
          <w:sz w:val="22"/>
          <w:szCs w:val="22"/>
        </w:rPr>
        <w:t>3.95</w:t>
      </w:r>
      <w:r w:rsidR="00BC026E" w:rsidRPr="00AD057A">
        <w:rPr>
          <w:rFonts w:ascii="Times New Roman" w:hAnsi="Times New Roman" w:cs="Times New Roman"/>
          <w:sz w:val="22"/>
          <w:szCs w:val="22"/>
        </w:rPr>
        <w:t xml:space="preserve"> </w:t>
      </w:r>
      <w:r w:rsidR="00BC026E" w:rsidRPr="00AD057A">
        <w:rPr>
          <w:rFonts w:ascii="Times New Roman" w:hAnsi="Times New Roman" w:cs="Times New Roman"/>
          <w:b/>
          <w:sz w:val="22"/>
          <w:szCs w:val="22"/>
        </w:rPr>
        <w:t>QPA</w:t>
      </w:r>
      <w:r w:rsidR="00BC026E" w:rsidRPr="00AD057A">
        <w:rPr>
          <w:rFonts w:ascii="Times New Roman" w:hAnsi="Times New Roman" w:cs="Times New Roman"/>
          <w:sz w:val="22"/>
          <w:szCs w:val="22"/>
        </w:rPr>
        <w:t>: 3</w:t>
      </w:r>
      <w:r w:rsidR="009245B4">
        <w:rPr>
          <w:rFonts w:ascii="Times New Roman" w:hAnsi="Times New Roman" w:cs="Times New Roman"/>
          <w:sz w:val="22"/>
          <w:szCs w:val="22"/>
        </w:rPr>
        <w:t>.63</w:t>
      </w:r>
    </w:p>
    <w:p w14:paraId="14BF4DB6" w14:textId="77777777" w:rsidR="008852D8" w:rsidRDefault="008852D8" w:rsidP="008852D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CEE0E27" w14:textId="5C94170F" w:rsidR="00954A32" w:rsidRPr="0091728A" w:rsidRDefault="00954A32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HONORS AND AWARDS</w:t>
      </w:r>
    </w:p>
    <w:p w14:paraId="46204737" w14:textId="4A65ADAE" w:rsidR="00AD057A" w:rsidRPr="0091728A" w:rsidRDefault="00893FD7" w:rsidP="009172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 xml:space="preserve">Pace </w:t>
      </w:r>
      <w:r w:rsidR="00954A32" w:rsidRPr="00AD057A">
        <w:rPr>
          <w:rFonts w:ascii="Times New Roman" w:hAnsi="Times New Roman" w:cs="Times New Roman"/>
          <w:sz w:val="22"/>
          <w:szCs w:val="22"/>
        </w:rPr>
        <w:t>Dean’s list Fall 2014</w:t>
      </w:r>
      <w:r w:rsidR="00B408A7">
        <w:rPr>
          <w:rFonts w:ascii="Times New Roman" w:hAnsi="Times New Roman" w:cs="Times New Roman"/>
          <w:sz w:val="22"/>
          <w:szCs w:val="22"/>
        </w:rPr>
        <w:t xml:space="preserve">| Spring 2015| </w:t>
      </w:r>
      <w:r w:rsidRPr="0091728A">
        <w:rPr>
          <w:rFonts w:ascii="Times New Roman" w:hAnsi="Times New Roman" w:cs="Times New Roman"/>
          <w:sz w:val="22"/>
          <w:szCs w:val="22"/>
        </w:rPr>
        <w:t>Pace Incentive Award</w:t>
      </w:r>
    </w:p>
    <w:p w14:paraId="63912186" w14:textId="77777777" w:rsidR="008852D8" w:rsidRDefault="008852D8" w:rsidP="008852D8">
      <w:pPr>
        <w:rPr>
          <w:rFonts w:ascii="Times New Roman" w:hAnsi="Times New Roman" w:cs="Times New Roman"/>
          <w:b/>
        </w:rPr>
      </w:pPr>
    </w:p>
    <w:p w14:paraId="3AAF7493" w14:textId="5F58E6A4" w:rsidR="00A44755" w:rsidRPr="0091728A" w:rsidRDefault="00A44755" w:rsidP="008852D8">
      <w:pPr>
        <w:rPr>
          <w:rFonts w:ascii="Times New Roman" w:hAnsi="Times New Roman" w:cs="Times New Roman"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RELEVANT COURSEWORK</w:t>
      </w:r>
    </w:p>
    <w:p w14:paraId="0FD5659B" w14:textId="71223D95" w:rsidR="00D93BE3" w:rsidRDefault="00C05A65" w:rsidP="008852D8">
      <w:pPr>
        <w:rPr>
          <w:rFonts w:ascii="Times New Roman" w:hAnsi="Times New Roman" w:cs="Times New Roman"/>
          <w:sz w:val="22"/>
          <w:szCs w:val="22"/>
        </w:rPr>
      </w:pPr>
      <w:r w:rsidRPr="008852D8">
        <w:rPr>
          <w:rFonts w:ascii="Times New Roman" w:hAnsi="Times New Roman" w:cs="Times New Roman"/>
          <w:sz w:val="22"/>
          <w:szCs w:val="22"/>
        </w:rPr>
        <w:t>Political Communication</w:t>
      </w:r>
      <w:r w:rsidR="00B408A7">
        <w:rPr>
          <w:rFonts w:ascii="Times New Roman" w:hAnsi="Times New Roman" w:cs="Times New Roman"/>
          <w:sz w:val="22"/>
          <w:szCs w:val="22"/>
        </w:rPr>
        <w:t xml:space="preserve"> | </w:t>
      </w:r>
      <w:r w:rsidRPr="008852D8">
        <w:rPr>
          <w:rFonts w:ascii="Times New Roman" w:hAnsi="Times New Roman" w:cs="Times New Roman"/>
          <w:sz w:val="22"/>
          <w:szCs w:val="22"/>
        </w:rPr>
        <w:t>Small Group Communication</w:t>
      </w:r>
      <w:r w:rsidR="008852D8">
        <w:rPr>
          <w:rFonts w:ascii="Times New Roman" w:hAnsi="Times New Roman" w:cs="Times New Roman"/>
          <w:sz w:val="22"/>
          <w:szCs w:val="22"/>
        </w:rPr>
        <w:t xml:space="preserve"> |</w:t>
      </w:r>
      <w:r w:rsidR="00D93BE3" w:rsidRPr="008852D8">
        <w:rPr>
          <w:rFonts w:ascii="Times New Roman" w:hAnsi="Times New Roman" w:cs="Times New Roman"/>
          <w:sz w:val="22"/>
          <w:szCs w:val="22"/>
        </w:rPr>
        <w:t xml:space="preserve"> </w:t>
      </w:r>
      <w:r w:rsidR="00125C3F" w:rsidRPr="008852D8">
        <w:rPr>
          <w:rFonts w:ascii="Times New Roman" w:hAnsi="Times New Roman" w:cs="Times New Roman"/>
          <w:sz w:val="22"/>
          <w:szCs w:val="22"/>
        </w:rPr>
        <w:t>History of Human Rights</w:t>
      </w:r>
      <w:r w:rsidR="008852D8">
        <w:rPr>
          <w:rFonts w:ascii="Times New Roman" w:hAnsi="Times New Roman" w:cs="Times New Roman"/>
          <w:sz w:val="22"/>
          <w:szCs w:val="22"/>
        </w:rPr>
        <w:t xml:space="preserve"> |</w:t>
      </w:r>
      <w:r w:rsidR="00D93BE3" w:rsidRPr="008852D8">
        <w:rPr>
          <w:rFonts w:ascii="Times New Roman" w:hAnsi="Times New Roman" w:cs="Times New Roman"/>
          <w:sz w:val="22"/>
          <w:szCs w:val="22"/>
        </w:rPr>
        <w:t xml:space="preserve"> </w:t>
      </w:r>
      <w:r w:rsidR="00D93624" w:rsidRPr="008852D8">
        <w:rPr>
          <w:rFonts w:ascii="Times New Roman" w:hAnsi="Times New Roman" w:cs="Times New Roman"/>
          <w:sz w:val="22"/>
          <w:szCs w:val="22"/>
        </w:rPr>
        <w:t>Propaganda</w:t>
      </w:r>
      <w:r w:rsidR="00D93BE3" w:rsidRPr="008852D8">
        <w:rPr>
          <w:rFonts w:ascii="Times New Roman" w:hAnsi="Times New Roman" w:cs="Times New Roman"/>
          <w:sz w:val="22"/>
          <w:szCs w:val="22"/>
        </w:rPr>
        <w:t xml:space="preserve"> </w:t>
      </w:r>
      <w:r w:rsidR="00AD057A" w:rsidRPr="008852D8">
        <w:rPr>
          <w:rFonts w:ascii="Times New Roman" w:hAnsi="Times New Roman" w:cs="Times New Roman"/>
          <w:sz w:val="22"/>
          <w:szCs w:val="22"/>
        </w:rPr>
        <w:t xml:space="preserve">and </w:t>
      </w:r>
      <w:r w:rsidR="00893FD7" w:rsidRPr="008852D8">
        <w:rPr>
          <w:rFonts w:ascii="Times New Roman" w:hAnsi="Times New Roman" w:cs="Times New Roman"/>
          <w:sz w:val="22"/>
          <w:szCs w:val="22"/>
        </w:rPr>
        <w:t>Media Criticism</w:t>
      </w:r>
    </w:p>
    <w:p w14:paraId="3C417462" w14:textId="77777777" w:rsidR="008852D8" w:rsidRPr="0091728A" w:rsidRDefault="008852D8" w:rsidP="008852D8">
      <w:pPr>
        <w:rPr>
          <w:rFonts w:ascii="Times New Roman" w:hAnsi="Times New Roman" w:cs="Times New Roman"/>
          <w:sz w:val="22"/>
          <w:szCs w:val="22"/>
        </w:rPr>
      </w:pPr>
    </w:p>
    <w:p w14:paraId="23AA41CC" w14:textId="07C393F2" w:rsidR="00893FD7" w:rsidRPr="0091728A" w:rsidRDefault="00893FD7" w:rsidP="00EE257A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68A65D96" w14:textId="6919CEDC" w:rsidR="00893FD7" w:rsidRPr="008852D8" w:rsidRDefault="00893FD7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8852D8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spellStart"/>
      <w:r w:rsidRPr="008852D8">
        <w:rPr>
          <w:rFonts w:ascii="Times New Roman" w:hAnsi="Times New Roman" w:cs="Times New Roman"/>
          <w:b/>
          <w:sz w:val="22"/>
          <w:szCs w:val="22"/>
        </w:rPr>
        <w:t>Mana</w:t>
      </w:r>
      <w:proofErr w:type="spellEnd"/>
      <w:r w:rsidRPr="008852D8">
        <w:rPr>
          <w:rFonts w:ascii="Times New Roman" w:hAnsi="Times New Roman" w:cs="Times New Roman"/>
          <w:b/>
          <w:sz w:val="22"/>
          <w:szCs w:val="22"/>
        </w:rPr>
        <w:t xml:space="preserve"> Group-New York, NY                                                                        </w:t>
      </w:r>
      <w:r w:rsidR="008852D8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4F70B4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 w:rsidR="005405B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E7D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5E94">
        <w:rPr>
          <w:rFonts w:ascii="Times New Roman" w:hAnsi="Times New Roman" w:cs="Times New Roman"/>
          <w:b/>
          <w:sz w:val="22"/>
          <w:szCs w:val="22"/>
        </w:rPr>
        <w:t>10</w:t>
      </w:r>
      <w:r w:rsidRPr="008852D8">
        <w:rPr>
          <w:rFonts w:ascii="Times New Roman" w:hAnsi="Times New Roman" w:cs="Times New Roman"/>
          <w:b/>
          <w:sz w:val="22"/>
          <w:szCs w:val="22"/>
        </w:rPr>
        <w:t>/2014</w:t>
      </w:r>
      <w:r w:rsidR="004F70B4">
        <w:rPr>
          <w:rFonts w:ascii="Times New Roman" w:hAnsi="Times New Roman" w:cs="Times New Roman"/>
          <w:b/>
          <w:sz w:val="22"/>
          <w:szCs w:val="22"/>
        </w:rPr>
        <w:t xml:space="preserve"> -</w:t>
      </w:r>
      <w:r w:rsidR="00365E94">
        <w:rPr>
          <w:rFonts w:ascii="Times New Roman" w:hAnsi="Times New Roman" w:cs="Times New Roman"/>
          <w:b/>
          <w:sz w:val="22"/>
          <w:szCs w:val="22"/>
        </w:rPr>
        <w:t>12/2014</w:t>
      </w:r>
      <w:r w:rsidR="004F70B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79E01B9" w14:textId="5824F895" w:rsidR="00893FD7" w:rsidRPr="008852D8" w:rsidRDefault="00893FD7" w:rsidP="008852D8">
      <w:pPr>
        <w:rPr>
          <w:rFonts w:ascii="Times New Roman" w:hAnsi="Times New Roman" w:cs="Times New Roman"/>
          <w:i/>
          <w:sz w:val="22"/>
          <w:szCs w:val="22"/>
        </w:rPr>
      </w:pPr>
      <w:r w:rsidRPr="008852D8">
        <w:rPr>
          <w:rFonts w:ascii="Times New Roman" w:hAnsi="Times New Roman" w:cs="Times New Roman"/>
          <w:i/>
          <w:sz w:val="22"/>
          <w:szCs w:val="22"/>
        </w:rPr>
        <w:t>Administration Intern</w:t>
      </w:r>
    </w:p>
    <w:p w14:paraId="6AB2604A" w14:textId="69E02E2C" w:rsidR="00893FD7" w:rsidRPr="00AD057A" w:rsidRDefault="00893FD7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Assist</w:t>
      </w:r>
      <w:r w:rsidR="00365E94">
        <w:rPr>
          <w:rFonts w:ascii="Times New Roman" w:hAnsi="Times New Roman" w:cs="Times New Roman"/>
          <w:sz w:val="22"/>
          <w:szCs w:val="22"/>
        </w:rPr>
        <w:t>ed</w:t>
      </w:r>
      <w:r w:rsidRPr="00AD057A">
        <w:rPr>
          <w:rFonts w:ascii="Times New Roman" w:hAnsi="Times New Roman" w:cs="Times New Roman"/>
          <w:sz w:val="22"/>
          <w:szCs w:val="22"/>
        </w:rPr>
        <w:t xml:space="preserve"> supervisor with </w:t>
      </w:r>
      <w:r w:rsidR="005405BA" w:rsidRPr="00AD057A">
        <w:rPr>
          <w:rFonts w:ascii="Times New Roman" w:hAnsi="Times New Roman" w:cs="Times New Roman"/>
          <w:sz w:val="22"/>
          <w:szCs w:val="22"/>
        </w:rPr>
        <w:t>paperwork</w:t>
      </w:r>
      <w:r w:rsidRPr="00AD057A">
        <w:rPr>
          <w:rFonts w:ascii="Times New Roman" w:hAnsi="Times New Roman" w:cs="Times New Roman"/>
          <w:sz w:val="22"/>
          <w:szCs w:val="22"/>
        </w:rPr>
        <w:t xml:space="preserve"> and payroll</w:t>
      </w:r>
      <w:r w:rsidR="00365E94">
        <w:rPr>
          <w:rFonts w:ascii="Times New Roman" w:hAnsi="Times New Roman" w:cs="Times New Roman"/>
          <w:sz w:val="22"/>
          <w:szCs w:val="22"/>
        </w:rPr>
        <w:t xml:space="preserve"> to man</w:t>
      </w:r>
      <w:r w:rsidR="005405BA">
        <w:rPr>
          <w:rFonts w:ascii="Times New Roman" w:hAnsi="Times New Roman" w:cs="Times New Roman"/>
          <w:sz w:val="22"/>
          <w:szCs w:val="22"/>
        </w:rPr>
        <w:t>age the firm’s finances</w:t>
      </w:r>
    </w:p>
    <w:p w14:paraId="50BE0036" w14:textId="1C424531" w:rsidR="00893FD7" w:rsidRPr="00AD057A" w:rsidRDefault="00893FD7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Manage</w:t>
      </w:r>
      <w:r w:rsidR="00365E94">
        <w:rPr>
          <w:rFonts w:ascii="Times New Roman" w:hAnsi="Times New Roman" w:cs="Times New Roman"/>
          <w:sz w:val="22"/>
          <w:szCs w:val="22"/>
        </w:rPr>
        <w:t>d</w:t>
      </w:r>
      <w:r w:rsidRPr="00AD057A">
        <w:rPr>
          <w:rFonts w:ascii="Times New Roman" w:hAnsi="Times New Roman" w:cs="Times New Roman"/>
          <w:sz w:val="22"/>
          <w:szCs w:val="22"/>
        </w:rPr>
        <w:t xml:space="preserve"> social networ</w:t>
      </w:r>
      <w:r w:rsidR="00BE4A89">
        <w:rPr>
          <w:rFonts w:ascii="Times New Roman" w:hAnsi="Times New Roman" w:cs="Times New Roman"/>
          <w:sz w:val="22"/>
          <w:szCs w:val="22"/>
        </w:rPr>
        <w:t>king website</w:t>
      </w:r>
      <w:r w:rsidR="00365E94">
        <w:rPr>
          <w:rFonts w:ascii="Times New Roman" w:hAnsi="Times New Roman" w:cs="Times New Roman"/>
          <w:sz w:val="22"/>
          <w:szCs w:val="22"/>
        </w:rPr>
        <w:t xml:space="preserve"> in order to raise awareness on the projects the firm handled</w:t>
      </w:r>
    </w:p>
    <w:p w14:paraId="06D2272B" w14:textId="55C4F54C" w:rsidR="007A352A" w:rsidRPr="00AD057A" w:rsidRDefault="00BE4A89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s</w:t>
      </w:r>
      <w:r w:rsidR="007A352A" w:rsidRPr="00AD057A">
        <w:rPr>
          <w:rFonts w:ascii="Times New Roman" w:hAnsi="Times New Roman" w:cs="Times New Roman"/>
          <w:sz w:val="22"/>
          <w:szCs w:val="22"/>
        </w:rPr>
        <w:t>upervisor in the recruiting process</w:t>
      </w:r>
      <w:r w:rsidR="00365E94">
        <w:rPr>
          <w:rFonts w:ascii="Times New Roman" w:hAnsi="Times New Roman" w:cs="Times New Roman"/>
          <w:sz w:val="22"/>
          <w:szCs w:val="22"/>
        </w:rPr>
        <w:t xml:space="preserve"> to hire more potential employees</w:t>
      </w:r>
    </w:p>
    <w:p w14:paraId="02F70A60" w14:textId="5129CFDA" w:rsidR="007A352A" w:rsidRPr="00AD057A" w:rsidRDefault="007A352A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Worked with fundraising teams</w:t>
      </w:r>
      <w:r w:rsidR="00365E94">
        <w:rPr>
          <w:rFonts w:ascii="Times New Roman" w:hAnsi="Times New Roman" w:cs="Times New Roman"/>
          <w:sz w:val="22"/>
          <w:szCs w:val="22"/>
        </w:rPr>
        <w:t xml:space="preserve"> to develop and manage projects the firm worked on</w:t>
      </w:r>
    </w:p>
    <w:p w14:paraId="4802BAEF" w14:textId="4A7C422C" w:rsidR="007A352A" w:rsidRPr="00AD057A" w:rsidRDefault="00365E94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</w:t>
      </w:r>
      <w:r w:rsidR="007A352A" w:rsidRPr="00AD057A">
        <w:rPr>
          <w:rFonts w:ascii="Times New Roman" w:hAnsi="Times New Roman" w:cs="Times New Roman"/>
          <w:sz w:val="22"/>
          <w:szCs w:val="22"/>
        </w:rPr>
        <w:t xml:space="preserve"> research on the Public Relation Job </w:t>
      </w:r>
      <w:r w:rsidRPr="00AD057A">
        <w:rPr>
          <w:rFonts w:ascii="Times New Roman" w:hAnsi="Times New Roman" w:cs="Times New Roman"/>
          <w:sz w:val="22"/>
          <w:szCs w:val="22"/>
        </w:rPr>
        <w:t>Market</w:t>
      </w:r>
      <w:r w:rsidR="0091728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 develop the firm</w:t>
      </w:r>
      <w:ins w:id="1" w:author="Ly Nguyen" w:date="2015-03-04T16:27:00Z">
        <w:r w:rsidR="00BE4A89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sz w:val="22"/>
          <w:szCs w:val="22"/>
        </w:rPr>
        <w:t>potential new office in Dallas, Texas.</w:t>
      </w:r>
    </w:p>
    <w:p w14:paraId="041A5046" w14:textId="22949126" w:rsidR="007A352A" w:rsidRPr="00AD057A" w:rsidRDefault="00365E94" w:rsidP="008852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</w:t>
      </w:r>
      <w:r w:rsidR="003B0129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ed and Coordinated events in order to explain to newcomers about the firm’s purpose and specializations</w:t>
      </w:r>
    </w:p>
    <w:p w14:paraId="16B9F45C" w14:textId="77777777" w:rsidR="008852D8" w:rsidRDefault="008852D8" w:rsidP="008852D8">
      <w:pPr>
        <w:rPr>
          <w:rFonts w:ascii="Times New Roman" w:hAnsi="Times New Roman" w:cs="Times New Roman"/>
          <w:b/>
          <w:sz w:val="22"/>
          <w:szCs w:val="22"/>
        </w:rPr>
      </w:pPr>
    </w:p>
    <w:p w14:paraId="02C422E6" w14:textId="0FA8CD6D" w:rsidR="007A352A" w:rsidRPr="008852D8" w:rsidRDefault="007A352A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8852D8">
        <w:rPr>
          <w:rFonts w:ascii="Times New Roman" w:hAnsi="Times New Roman" w:cs="Times New Roman"/>
          <w:b/>
          <w:sz w:val="22"/>
          <w:szCs w:val="22"/>
        </w:rPr>
        <w:t>Van Ly Law Office</w:t>
      </w:r>
      <w:r w:rsidR="00D93BE3" w:rsidRPr="008852D8">
        <w:rPr>
          <w:rFonts w:ascii="Times New Roman" w:hAnsi="Times New Roman" w:cs="Times New Roman"/>
          <w:b/>
          <w:sz w:val="22"/>
          <w:szCs w:val="22"/>
        </w:rPr>
        <w:t xml:space="preserve">, Vietnam                                                                </w:t>
      </w:r>
      <w:r w:rsidR="004D29EC" w:rsidRPr="008852D8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8852D8">
        <w:rPr>
          <w:rFonts w:ascii="Times New Roman" w:hAnsi="Times New Roman" w:cs="Times New Roman"/>
          <w:b/>
          <w:sz w:val="22"/>
          <w:szCs w:val="22"/>
        </w:rPr>
        <w:t xml:space="preserve">                                  </w:t>
      </w:r>
      <w:r w:rsidR="00365E9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405BA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DE7D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5E94">
        <w:rPr>
          <w:rFonts w:ascii="Times New Roman" w:hAnsi="Times New Roman" w:cs="Times New Roman"/>
          <w:b/>
          <w:sz w:val="22"/>
          <w:szCs w:val="22"/>
        </w:rPr>
        <w:t>05/</w:t>
      </w:r>
      <w:r w:rsidR="00D93BE3" w:rsidRPr="008852D8">
        <w:rPr>
          <w:rFonts w:ascii="Times New Roman" w:hAnsi="Times New Roman" w:cs="Times New Roman"/>
          <w:b/>
          <w:sz w:val="22"/>
          <w:szCs w:val="22"/>
        </w:rPr>
        <w:t>2014</w:t>
      </w:r>
      <w:r w:rsidR="00365E94">
        <w:rPr>
          <w:rFonts w:ascii="Times New Roman" w:hAnsi="Times New Roman" w:cs="Times New Roman"/>
          <w:b/>
          <w:sz w:val="22"/>
          <w:szCs w:val="22"/>
        </w:rPr>
        <w:t>-08/2014</w:t>
      </w:r>
    </w:p>
    <w:p w14:paraId="49E0D97D" w14:textId="51B2A528" w:rsidR="007A352A" w:rsidRPr="008852D8" w:rsidRDefault="007A352A" w:rsidP="008852D8">
      <w:pPr>
        <w:rPr>
          <w:rFonts w:ascii="Times New Roman" w:hAnsi="Times New Roman" w:cs="Times New Roman"/>
          <w:i/>
          <w:sz w:val="22"/>
          <w:szCs w:val="22"/>
        </w:rPr>
      </w:pPr>
      <w:r w:rsidRPr="008852D8">
        <w:rPr>
          <w:rFonts w:ascii="Times New Roman" w:hAnsi="Times New Roman" w:cs="Times New Roman"/>
          <w:i/>
          <w:sz w:val="22"/>
          <w:szCs w:val="22"/>
        </w:rPr>
        <w:t>Assistant/ Translating Intern</w:t>
      </w:r>
    </w:p>
    <w:p w14:paraId="4D76D356" w14:textId="1FF34545" w:rsidR="007A352A" w:rsidRPr="00AD057A" w:rsidRDefault="00D93BE3" w:rsidP="008852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Organize</w:t>
      </w:r>
      <w:r w:rsidR="00F457A8">
        <w:rPr>
          <w:rFonts w:ascii="Times New Roman" w:hAnsi="Times New Roman" w:cs="Times New Roman"/>
          <w:sz w:val="22"/>
          <w:szCs w:val="22"/>
        </w:rPr>
        <w:t>d</w:t>
      </w:r>
      <w:r w:rsidR="007A352A" w:rsidRPr="00AD057A">
        <w:rPr>
          <w:rFonts w:ascii="Times New Roman" w:hAnsi="Times New Roman" w:cs="Times New Roman"/>
          <w:sz w:val="22"/>
          <w:szCs w:val="22"/>
        </w:rPr>
        <w:t xml:space="preserve"> legal documents</w:t>
      </w:r>
      <w:r w:rsidR="005405BA">
        <w:rPr>
          <w:rFonts w:ascii="Times New Roman" w:hAnsi="Times New Roman" w:cs="Times New Roman"/>
          <w:sz w:val="22"/>
          <w:szCs w:val="22"/>
        </w:rPr>
        <w:t xml:space="preserve"> in order to prepare for court meetings</w:t>
      </w:r>
    </w:p>
    <w:p w14:paraId="06EC432F" w14:textId="1A9D814B" w:rsidR="007A352A" w:rsidRPr="00AD057A" w:rsidRDefault="00D93BE3" w:rsidP="008852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Analyze</w:t>
      </w:r>
      <w:r w:rsidR="00F457A8">
        <w:rPr>
          <w:rFonts w:ascii="Times New Roman" w:hAnsi="Times New Roman" w:cs="Times New Roman"/>
          <w:sz w:val="22"/>
          <w:szCs w:val="22"/>
        </w:rPr>
        <w:t>d</w:t>
      </w:r>
      <w:r w:rsidRPr="00AD057A">
        <w:rPr>
          <w:rFonts w:ascii="Times New Roman" w:hAnsi="Times New Roman" w:cs="Times New Roman"/>
          <w:sz w:val="22"/>
          <w:szCs w:val="22"/>
        </w:rPr>
        <w:t xml:space="preserve"> civil/criminal lawsuits for researching purpose</w:t>
      </w:r>
    </w:p>
    <w:p w14:paraId="4D736622" w14:textId="08B4F7C2" w:rsidR="00D93BE3" w:rsidRPr="00AD057A" w:rsidRDefault="00D93BE3" w:rsidP="008852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Communicate</w:t>
      </w:r>
      <w:r w:rsidR="00F457A8">
        <w:rPr>
          <w:rFonts w:ascii="Times New Roman" w:hAnsi="Times New Roman" w:cs="Times New Roman"/>
          <w:sz w:val="22"/>
          <w:szCs w:val="22"/>
        </w:rPr>
        <w:t>d</w:t>
      </w:r>
      <w:r w:rsidRPr="00AD057A">
        <w:rPr>
          <w:rFonts w:ascii="Times New Roman" w:hAnsi="Times New Roman" w:cs="Times New Roman"/>
          <w:sz w:val="22"/>
          <w:szCs w:val="22"/>
        </w:rPr>
        <w:t xml:space="preserve"> with foreign clients</w:t>
      </w:r>
      <w:r w:rsidR="005405BA">
        <w:rPr>
          <w:rFonts w:ascii="Times New Roman" w:hAnsi="Times New Roman" w:cs="Times New Roman"/>
          <w:sz w:val="22"/>
          <w:szCs w:val="22"/>
        </w:rPr>
        <w:t xml:space="preserve"> in order to prepare clients’ cases</w:t>
      </w:r>
    </w:p>
    <w:p w14:paraId="563CD7B6" w14:textId="2775E1BB" w:rsidR="00D93BE3" w:rsidRPr="00AD057A" w:rsidRDefault="00D93BE3" w:rsidP="008852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D057A">
        <w:rPr>
          <w:rFonts w:ascii="Times New Roman" w:hAnsi="Times New Roman" w:cs="Times New Roman"/>
          <w:sz w:val="22"/>
          <w:szCs w:val="22"/>
        </w:rPr>
        <w:t>Translate</w:t>
      </w:r>
      <w:r w:rsidR="00F457A8">
        <w:rPr>
          <w:rFonts w:ascii="Times New Roman" w:hAnsi="Times New Roman" w:cs="Times New Roman"/>
          <w:sz w:val="22"/>
          <w:szCs w:val="22"/>
        </w:rPr>
        <w:t>d</w:t>
      </w:r>
      <w:r w:rsidRPr="00AD057A">
        <w:rPr>
          <w:rFonts w:ascii="Times New Roman" w:hAnsi="Times New Roman" w:cs="Times New Roman"/>
          <w:sz w:val="22"/>
          <w:szCs w:val="22"/>
        </w:rPr>
        <w:t xml:space="preserve"> </w:t>
      </w:r>
      <w:r w:rsidR="00153627">
        <w:rPr>
          <w:rFonts w:ascii="Times New Roman" w:hAnsi="Times New Roman" w:cs="Times New Roman"/>
          <w:sz w:val="22"/>
          <w:szCs w:val="22"/>
        </w:rPr>
        <w:t xml:space="preserve">legal </w:t>
      </w:r>
      <w:r w:rsidRPr="00AD057A">
        <w:rPr>
          <w:rFonts w:ascii="Times New Roman" w:hAnsi="Times New Roman" w:cs="Times New Roman"/>
          <w:sz w:val="22"/>
          <w:szCs w:val="22"/>
        </w:rPr>
        <w:t xml:space="preserve">documents in English </w:t>
      </w:r>
      <w:r w:rsidR="004D29EC">
        <w:rPr>
          <w:rFonts w:ascii="Times New Roman" w:hAnsi="Times New Roman" w:cs="Times New Roman"/>
          <w:sz w:val="22"/>
          <w:szCs w:val="22"/>
        </w:rPr>
        <w:t>to V</w:t>
      </w:r>
      <w:r w:rsidRPr="00AD057A">
        <w:rPr>
          <w:rFonts w:ascii="Times New Roman" w:hAnsi="Times New Roman" w:cs="Times New Roman"/>
          <w:sz w:val="22"/>
          <w:szCs w:val="22"/>
        </w:rPr>
        <w:t>ietnamese and vice versa</w:t>
      </w:r>
      <w:r w:rsidR="005405BA">
        <w:rPr>
          <w:rFonts w:ascii="Times New Roman" w:hAnsi="Times New Roman" w:cs="Times New Roman"/>
          <w:sz w:val="22"/>
          <w:szCs w:val="22"/>
        </w:rPr>
        <w:t xml:space="preserve"> in order to complete lawsuits</w:t>
      </w:r>
    </w:p>
    <w:p w14:paraId="006DB5B7" w14:textId="56C6C85F" w:rsidR="008852D8" w:rsidRDefault="005405BA" w:rsidP="008852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</w:t>
      </w:r>
      <w:r w:rsidR="00F457A8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law firm</w:t>
      </w:r>
      <w:r w:rsidR="0029593B">
        <w:rPr>
          <w:rFonts w:ascii="Times New Roman" w:hAnsi="Times New Roman" w:cs="Times New Roman"/>
          <w:sz w:val="22"/>
          <w:szCs w:val="22"/>
        </w:rPr>
        <w:t>’s</w:t>
      </w:r>
      <w:r>
        <w:rPr>
          <w:rFonts w:ascii="Times New Roman" w:hAnsi="Times New Roman" w:cs="Times New Roman"/>
          <w:sz w:val="22"/>
          <w:szCs w:val="22"/>
        </w:rPr>
        <w:t xml:space="preserve"> websites and social network</w:t>
      </w:r>
      <w:r w:rsidR="0029593B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pages in order to </w:t>
      </w:r>
      <w:r w:rsidR="00BE4A89">
        <w:rPr>
          <w:rFonts w:ascii="Times New Roman" w:hAnsi="Times New Roman" w:cs="Times New Roman"/>
          <w:sz w:val="22"/>
          <w:szCs w:val="22"/>
        </w:rPr>
        <w:t>answer all</w:t>
      </w:r>
      <w:ins w:id="2" w:author="Ly Nguyen" w:date="2015-03-04T16:29:00Z">
        <w:r w:rsidR="00BE4A89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sz w:val="22"/>
          <w:szCs w:val="22"/>
        </w:rPr>
        <w:t>questions and concerns</w:t>
      </w:r>
    </w:p>
    <w:p w14:paraId="6A323F42" w14:textId="4AF63DE6" w:rsidR="001107DB" w:rsidRDefault="0029593B" w:rsidP="001107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Scheduled appointments </w:t>
      </w:r>
      <w:r w:rsidR="00BE4A89">
        <w:rPr>
          <w:rFonts w:ascii="Times New Roman" w:hAnsi="Times New Roman" w:cs="Times New Roman"/>
          <w:sz w:val="22"/>
          <w:szCs w:val="22"/>
        </w:rPr>
        <w:t>for potential</w:t>
      </w:r>
      <w:r w:rsidR="005405BA">
        <w:rPr>
          <w:rFonts w:ascii="Times New Roman" w:hAnsi="Times New Roman" w:cs="Times New Roman"/>
          <w:sz w:val="22"/>
          <w:szCs w:val="22"/>
        </w:rPr>
        <w:t xml:space="preserve"> </w:t>
      </w:r>
      <w:r w:rsidR="00BE4A89">
        <w:rPr>
          <w:rFonts w:ascii="Times New Roman" w:hAnsi="Times New Roman" w:cs="Times New Roman"/>
          <w:sz w:val="22"/>
          <w:szCs w:val="22"/>
        </w:rPr>
        <w:t>clients to</w:t>
      </w:r>
      <w:r w:rsidR="005405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meet with </w:t>
      </w:r>
      <w:r w:rsidR="005405BA">
        <w:rPr>
          <w:rFonts w:ascii="Times New Roman" w:hAnsi="Times New Roman" w:cs="Times New Roman"/>
          <w:sz w:val="22"/>
          <w:szCs w:val="22"/>
        </w:rPr>
        <w:t xml:space="preserve">the attorneys </w:t>
      </w:r>
    </w:p>
    <w:p w14:paraId="4AA7C405" w14:textId="77777777" w:rsidR="001107DB" w:rsidRPr="001107DB" w:rsidRDefault="001107DB" w:rsidP="001107DB">
      <w:pPr>
        <w:rPr>
          <w:rFonts w:ascii="Times New Roman" w:hAnsi="Times New Roman" w:cs="Times New Roman"/>
          <w:sz w:val="22"/>
          <w:szCs w:val="22"/>
        </w:rPr>
      </w:pPr>
    </w:p>
    <w:p w14:paraId="33358441" w14:textId="7F5B3CA3" w:rsidR="001107DB" w:rsidRPr="0091728A" w:rsidRDefault="001107DB" w:rsidP="001107DB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PROFESSIONAL DEVELOPMENT</w:t>
      </w:r>
    </w:p>
    <w:p w14:paraId="4404E2C9" w14:textId="2007F945" w:rsidR="001107DB" w:rsidRPr="001107DB" w:rsidRDefault="001107DB" w:rsidP="001107DB">
      <w:pPr>
        <w:rPr>
          <w:rFonts w:ascii="Times New Roman" w:hAnsi="Times New Roman" w:cs="Times New Roman"/>
          <w:b/>
          <w:sz w:val="22"/>
          <w:szCs w:val="22"/>
        </w:rPr>
      </w:pPr>
      <w:r w:rsidRPr="001107DB">
        <w:rPr>
          <w:rFonts w:ascii="Times New Roman" w:hAnsi="Times New Roman" w:cs="Times New Roman"/>
          <w:b/>
          <w:sz w:val="22"/>
          <w:szCs w:val="22"/>
        </w:rPr>
        <w:t xml:space="preserve">California Youth and Government Program                                                                      </w:t>
      </w:r>
      <w:r w:rsidR="00DE7DE8">
        <w:rPr>
          <w:rFonts w:ascii="Times New Roman" w:hAnsi="Times New Roman" w:cs="Times New Roman"/>
          <w:b/>
          <w:sz w:val="22"/>
          <w:szCs w:val="22"/>
        </w:rPr>
        <w:t xml:space="preserve">                      </w:t>
      </w:r>
      <w:r>
        <w:rPr>
          <w:rFonts w:ascii="Times New Roman" w:hAnsi="Times New Roman" w:cs="Times New Roman"/>
          <w:b/>
          <w:sz w:val="22"/>
          <w:szCs w:val="22"/>
        </w:rPr>
        <w:t>01/</w:t>
      </w:r>
      <w:r w:rsidRPr="001107DB">
        <w:rPr>
          <w:rFonts w:ascii="Times New Roman" w:hAnsi="Times New Roman" w:cs="Times New Roman"/>
          <w:b/>
          <w:sz w:val="22"/>
          <w:szCs w:val="22"/>
        </w:rPr>
        <w:t>2012-</w:t>
      </w:r>
      <w:r>
        <w:rPr>
          <w:rFonts w:ascii="Times New Roman" w:hAnsi="Times New Roman" w:cs="Times New Roman"/>
          <w:b/>
          <w:sz w:val="22"/>
          <w:szCs w:val="22"/>
        </w:rPr>
        <w:t>02/</w:t>
      </w:r>
      <w:r w:rsidRPr="001107DB">
        <w:rPr>
          <w:rFonts w:ascii="Times New Roman" w:hAnsi="Times New Roman" w:cs="Times New Roman"/>
          <w:b/>
          <w:sz w:val="22"/>
          <w:szCs w:val="22"/>
        </w:rPr>
        <w:t>2013</w:t>
      </w:r>
    </w:p>
    <w:p w14:paraId="7C1DCF32" w14:textId="73F300BC" w:rsidR="001107DB" w:rsidRDefault="001107DB" w:rsidP="001107DB">
      <w:pPr>
        <w:rPr>
          <w:rFonts w:ascii="Times New Roman" w:hAnsi="Times New Roman" w:cs="Times New Roman"/>
          <w:i/>
          <w:sz w:val="22"/>
          <w:szCs w:val="22"/>
        </w:rPr>
      </w:pPr>
      <w:r w:rsidRPr="001107DB">
        <w:rPr>
          <w:rFonts w:ascii="Times New Roman" w:hAnsi="Times New Roman" w:cs="Times New Roman"/>
          <w:i/>
          <w:sz w:val="22"/>
          <w:szCs w:val="22"/>
        </w:rPr>
        <w:t>Anaheim Delegation: Commissioner</w:t>
      </w:r>
    </w:p>
    <w:p w14:paraId="4C701C77" w14:textId="79E9E9CA" w:rsidR="001107DB" w:rsidRDefault="001107DB" w:rsidP="001107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research on illegal immigrant’s j</w:t>
      </w:r>
      <w:r w:rsidR="0091728A">
        <w:rPr>
          <w:rFonts w:ascii="Times New Roman" w:hAnsi="Times New Roman" w:cs="Times New Roman"/>
          <w:sz w:val="22"/>
          <w:szCs w:val="22"/>
        </w:rPr>
        <w:t>obs and lives</w:t>
      </w:r>
      <w:r>
        <w:rPr>
          <w:rFonts w:ascii="Times New Roman" w:hAnsi="Times New Roman" w:cs="Times New Roman"/>
          <w:sz w:val="22"/>
          <w:szCs w:val="22"/>
        </w:rPr>
        <w:t xml:space="preserve"> in the United States</w:t>
      </w:r>
    </w:p>
    <w:p w14:paraId="5C0EF278" w14:textId="6F42D3D3" w:rsidR="001107DB" w:rsidRDefault="00290CA1" w:rsidP="001107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91728A">
        <w:rPr>
          <w:rFonts w:ascii="Times New Roman" w:hAnsi="Times New Roman" w:cs="Times New Roman"/>
          <w:sz w:val="22"/>
          <w:szCs w:val="22"/>
        </w:rPr>
        <w:t xml:space="preserve">a proposal </w:t>
      </w:r>
      <w:r>
        <w:rPr>
          <w:rFonts w:ascii="Times New Roman" w:hAnsi="Times New Roman" w:cs="Times New Roman"/>
          <w:sz w:val="22"/>
          <w:szCs w:val="22"/>
        </w:rPr>
        <w:t xml:space="preserve">to find </w:t>
      </w:r>
      <w:r w:rsidR="0091728A">
        <w:rPr>
          <w:rFonts w:ascii="Times New Roman" w:hAnsi="Times New Roman" w:cs="Times New Roman"/>
          <w:sz w:val="22"/>
          <w:szCs w:val="22"/>
        </w:rPr>
        <w:t>solutions to enhance</w:t>
      </w:r>
      <w:r w:rsidR="001107DB">
        <w:rPr>
          <w:rFonts w:ascii="Times New Roman" w:hAnsi="Times New Roman" w:cs="Times New Roman"/>
          <w:sz w:val="22"/>
          <w:szCs w:val="22"/>
        </w:rPr>
        <w:t xml:space="preserve"> immigrants’ working and living conditions</w:t>
      </w:r>
    </w:p>
    <w:p w14:paraId="650EBF13" w14:textId="755109B8" w:rsidR="001107DB" w:rsidRDefault="0091728A" w:rsidP="001107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Presented the complete proposal at the </w:t>
      </w:r>
      <w:r w:rsidR="00273B2A">
        <w:rPr>
          <w:rFonts w:ascii="Times New Roman" w:hAnsi="Times New Roman" w:cs="Times New Roman"/>
          <w:sz w:val="22"/>
          <w:szCs w:val="22"/>
        </w:rPr>
        <w:t>Y&amp;G Conference in Sacramento to advocate for immigration reform</w:t>
      </w:r>
    </w:p>
    <w:p w14:paraId="01E9D83F" w14:textId="77777777" w:rsidR="0091728A" w:rsidRPr="0091728A" w:rsidRDefault="0091728A" w:rsidP="0091728A">
      <w:pPr>
        <w:rPr>
          <w:rFonts w:ascii="Times New Roman" w:hAnsi="Times New Roman" w:cs="Times New Roman"/>
          <w:sz w:val="22"/>
          <w:szCs w:val="22"/>
        </w:rPr>
      </w:pPr>
    </w:p>
    <w:p w14:paraId="141969AB" w14:textId="5ED2BC32" w:rsidR="00D93BE3" w:rsidRPr="0091728A" w:rsidRDefault="00D93BE3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VOLUNTEER EXPERIENCE</w:t>
      </w:r>
    </w:p>
    <w:p w14:paraId="482C4475" w14:textId="43DEAB1A" w:rsidR="00290CA1" w:rsidRDefault="00D93BE3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8852D8">
        <w:rPr>
          <w:rFonts w:ascii="Times New Roman" w:hAnsi="Times New Roman" w:cs="Times New Roman"/>
          <w:b/>
          <w:sz w:val="22"/>
          <w:szCs w:val="22"/>
        </w:rPr>
        <w:t>Someone Care Soup Kitchen</w:t>
      </w:r>
      <w:r w:rsidR="00290CA1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90D6415" w14:textId="4538B924" w:rsidR="0091728A" w:rsidRPr="00DE7DE8" w:rsidRDefault="00DE7DE8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8852D8">
        <w:rPr>
          <w:rFonts w:ascii="Times New Roman" w:hAnsi="Times New Roman" w:cs="Times New Roman"/>
          <w:i/>
          <w:sz w:val="22"/>
          <w:szCs w:val="22"/>
        </w:rPr>
        <w:t>Volunteer Supervisor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</w:t>
      </w:r>
      <w:r w:rsidR="00290CA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</w:t>
      </w:r>
      <w:r w:rsidR="006753D1" w:rsidRPr="008852D8">
        <w:rPr>
          <w:rFonts w:ascii="Times New Roman" w:hAnsi="Times New Roman" w:cs="Times New Roman"/>
          <w:b/>
          <w:sz w:val="22"/>
          <w:szCs w:val="22"/>
        </w:rPr>
        <w:t>09/2012-05/2013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9F99BEA" w14:textId="43AAF9D5" w:rsidR="00290CA1" w:rsidRDefault="00290CA1" w:rsidP="008852D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Rescuing Leftover Cuisine                                                                                                                           </w:t>
      </w:r>
      <w:r w:rsidRPr="00DE7DE8">
        <w:rPr>
          <w:rFonts w:ascii="Times New Roman" w:hAnsi="Times New Roman" w:cs="Times New Roman"/>
          <w:b/>
          <w:sz w:val="22"/>
          <w:szCs w:val="22"/>
        </w:rPr>
        <w:t>05/2015-present</w:t>
      </w:r>
    </w:p>
    <w:p w14:paraId="36C79059" w14:textId="77777777" w:rsidR="00290CA1" w:rsidRDefault="00DE7DE8" w:rsidP="008852D8">
      <w:pPr>
        <w:rPr>
          <w:rFonts w:ascii="Times New Roman" w:hAnsi="Times New Roman" w:cs="Times New Roman"/>
          <w:sz w:val="22"/>
          <w:szCs w:val="22"/>
        </w:rPr>
      </w:pPr>
      <w:r w:rsidRPr="00DE7DE8">
        <w:rPr>
          <w:rFonts w:ascii="Times New Roman" w:hAnsi="Times New Roman" w:cs="Times New Roman"/>
          <w:i/>
          <w:sz w:val="22"/>
          <w:szCs w:val="22"/>
        </w:rPr>
        <w:t>Lead Volunteer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12C944" w14:textId="20F97349" w:rsidR="00290CA1" w:rsidRPr="00DE7DE8" w:rsidRDefault="00DE7DE8" w:rsidP="008852D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</w:t>
      </w:r>
      <w:r w:rsidR="00290CA1">
        <w:rPr>
          <w:rFonts w:ascii="Times New Roman" w:hAnsi="Times New Roman" w:cs="Times New Roman"/>
          <w:sz w:val="22"/>
          <w:szCs w:val="22"/>
        </w:rPr>
        <w:t xml:space="preserve">                                                </w:t>
      </w:r>
    </w:p>
    <w:p w14:paraId="13E72B85" w14:textId="77777777" w:rsidR="008852D8" w:rsidRPr="0091728A" w:rsidRDefault="008852D8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ACTIVITIES</w:t>
      </w:r>
    </w:p>
    <w:p w14:paraId="29E6BCD6" w14:textId="37A69077" w:rsidR="008852D8" w:rsidRDefault="008852D8" w:rsidP="00DC5E34">
      <w:pPr>
        <w:rPr>
          <w:rFonts w:ascii="Times New Roman" w:hAnsi="Times New Roman" w:cs="Times New Roman"/>
          <w:b/>
          <w:sz w:val="22"/>
          <w:szCs w:val="22"/>
        </w:rPr>
      </w:pPr>
      <w:r w:rsidRPr="00DC5E34">
        <w:rPr>
          <w:rFonts w:ascii="Times New Roman" w:hAnsi="Times New Roman" w:cs="Times New Roman"/>
          <w:b/>
          <w:sz w:val="22"/>
          <w:szCs w:val="22"/>
        </w:rPr>
        <w:t>Pace Law Society</w:t>
      </w:r>
      <w:r w:rsidR="00DC5E34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DC5E34">
        <w:rPr>
          <w:rFonts w:ascii="Times New Roman" w:hAnsi="Times New Roman" w:cs="Times New Roman"/>
          <w:i/>
          <w:sz w:val="22"/>
          <w:szCs w:val="22"/>
        </w:rPr>
        <w:t>Member</w:t>
      </w:r>
      <w:r w:rsidRPr="00DC5E34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</w:t>
      </w:r>
      <w:r w:rsidR="00DE7DE8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290C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07DB">
        <w:rPr>
          <w:rFonts w:ascii="Times New Roman" w:hAnsi="Times New Roman" w:cs="Times New Roman"/>
          <w:b/>
          <w:sz w:val="22"/>
          <w:szCs w:val="22"/>
        </w:rPr>
        <w:t>01/</w:t>
      </w:r>
      <w:r w:rsidR="00DC5E34">
        <w:rPr>
          <w:rFonts w:ascii="Times New Roman" w:hAnsi="Times New Roman" w:cs="Times New Roman"/>
          <w:b/>
          <w:sz w:val="22"/>
          <w:szCs w:val="22"/>
        </w:rPr>
        <w:t>2</w:t>
      </w:r>
      <w:r w:rsidRPr="00AD057A">
        <w:rPr>
          <w:rFonts w:ascii="Times New Roman" w:hAnsi="Times New Roman" w:cs="Times New Roman"/>
          <w:b/>
          <w:sz w:val="22"/>
          <w:szCs w:val="22"/>
        </w:rPr>
        <w:t>015</w:t>
      </w:r>
      <w:r w:rsidR="001107DB">
        <w:rPr>
          <w:rFonts w:ascii="Times New Roman" w:hAnsi="Times New Roman" w:cs="Times New Roman"/>
          <w:b/>
          <w:sz w:val="22"/>
          <w:szCs w:val="22"/>
        </w:rPr>
        <w:t>-present</w:t>
      </w:r>
    </w:p>
    <w:p w14:paraId="39C4D842" w14:textId="66FF7B93" w:rsidR="00B408A7" w:rsidRDefault="00B408A7" w:rsidP="00DC5E3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Legend Yearbook, </w:t>
      </w:r>
      <w:r>
        <w:rPr>
          <w:rFonts w:ascii="Times New Roman" w:hAnsi="Times New Roman" w:cs="Times New Roman"/>
          <w:i/>
          <w:sz w:val="22"/>
          <w:szCs w:val="22"/>
        </w:rPr>
        <w:t xml:space="preserve">Head Writer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B408A7">
        <w:rPr>
          <w:rFonts w:ascii="Times New Roman" w:hAnsi="Times New Roman" w:cs="Times New Roman"/>
          <w:b/>
          <w:sz w:val="22"/>
          <w:szCs w:val="22"/>
        </w:rPr>
        <w:t>04/2015-present</w:t>
      </w:r>
    </w:p>
    <w:p w14:paraId="125BE61A" w14:textId="6A97312F" w:rsidR="00DE7DE8" w:rsidRDefault="00FA2144" w:rsidP="00FA21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New York City Housing Court, </w:t>
      </w:r>
      <w:r w:rsidRPr="00FA2144">
        <w:rPr>
          <w:rFonts w:ascii="Times New Roman" w:hAnsi="Times New Roman" w:cs="Times New Roman"/>
          <w:i/>
          <w:sz w:val="22"/>
          <w:szCs w:val="22"/>
        </w:rPr>
        <w:t>Court Navigator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</w:t>
      </w:r>
      <w:r w:rsidRPr="00FA2144">
        <w:rPr>
          <w:rFonts w:ascii="Times New Roman" w:hAnsi="Times New Roman" w:cs="Times New Roman"/>
          <w:b/>
          <w:sz w:val="22"/>
          <w:szCs w:val="22"/>
        </w:rPr>
        <w:t>06/2015-present</w:t>
      </w:r>
    </w:p>
    <w:p w14:paraId="0BAB314A" w14:textId="77777777" w:rsidR="00FA2144" w:rsidRPr="00B408A7" w:rsidRDefault="00FA2144" w:rsidP="00DC5E34">
      <w:pPr>
        <w:rPr>
          <w:rFonts w:ascii="Times New Roman" w:hAnsi="Times New Roman" w:cs="Times New Roman"/>
          <w:b/>
          <w:sz w:val="22"/>
          <w:szCs w:val="22"/>
        </w:rPr>
      </w:pPr>
    </w:p>
    <w:p w14:paraId="6C862633" w14:textId="568A399A" w:rsidR="00926719" w:rsidRPr="0091728A" w:rsidRDefault="00926719" w:rsidP="008852D8">
      <w:pPr>
        <w:rPr>
          <w:rFonts w:ascii="Times New Roman" w:hAnsi="Times New Roman" w:cs="Times New Roman"/>
          <w:b/>
          <w:sz w:val="22"/>
          <w:szCs w:val="22"/>
        </w:rPr>
      </w:pPr>
      <w:r w:rsidRPr="0091728A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226733F6" w14:textId="77777777" w:rsidR="00DE7DE8" w:rsidRDefault="005405BA" w:rsidP="005405BA">
      <w:pPr>
        <w:rPr>
          <w:rFonts w:ascii="Times New Roman" w:hAnsi="Times New Roman" w:cs="Times New Roman"/>
          <w:sz w:val="22"/>
          <w:szCs w:val="22"/>
        </w:rPr>
      </w:pPr>
      <w:r w:rsidRPr="005405BA">
        <w:rPr>
          <w:rFonts w:ascii="Times New Roman" w:hAnsi="Times New Roman" w:cs="Times New Roman"/>
          <w:i/>
          <w:sz w:val="22"/>
          <w:szCs w:val="22"/>
        </w:rPr>
        <w:t>Technical</w:t>
      </w:r>
      <w:r w:rsidR="001107DB">
        <w:rPr>
          <w:rFonts w:ascii="Times New Roman" w:hAnsi="Times New Roman" w:cs="Times New Roman"/>
          <w:i/>
          <w:sz w:val="22"/>
          <w:szCs w:val="22"/>
        </w:rPr>
        <w:t xml:space="preserve">: </w:t>
      </w:r>
      <w:r w:rsidR="001107DB" w:rsidRPr="001107DB">
        <w:rPr>
          <w:rFonts w:ascii="Times New Roman" w:hAnsi="Times New Roman" w:cs="Times New Roman"/>
          <w:sz w:val="22"/>
          <w:szCs w:val="22"/>
        </w:rPr>
        <w:t>Proficient in M</w:t>
      </w:r>
      <w:r w:rsidR="001107DB">
        <w:rPr>
          <w:rFonts w:ascii="Times New Roman" w:hAnsi="Times New Roman" w:cs="Times New Roman"/>
          <w:sz w:val="22"/>
          <w:szCs w:val="22"/>
        </w:rPr>
        <w:t xml:space="preserve">icrosoft Word, </w:t>
      </w:r>
      <w:r w:rsidRPr="001107DB">
        <w:rPr>
          <w:rFonts w:ascii="Times New Roman" w:hAnsi="Times New Roman" w:cs="Times New Roman"/>
          <w:sz w:val="22"/>
          <w:szCs w:val="22"/>
        </w:rPr>
        <w:t>Excel</w:t>
      </w:r>
      <w:r w:rsidR="00DE7DE8">
        <w:rPr>
          <w:rFonts w:ascii="Times New Roman" w:hAnsi="Times New Roman" w:cs="Times New Roman"/>
          <w:sz w:val="22"/>
          <w:szCs w:val="22"/>
        </w:rPr>
        <w:t>, a</w:t>
      </w:r>
      <w:r w:rsidR="001107DB">
        <w:rPr>
          <w:rFonts w:ascii="Times New Roman" w:hAnsi="Times New Roman" w:cs="Times New Roman"/>
          <w:sz w:val="22"/>
          <w:szCs w:val="22"/>
        </w:rPr>
        <w:t>nd Power Points</w:t>
      </w:r>
    </w:p>
    <w:p w14:paraId="1ED62185" w14:textId="6C412F25" w:rsidR="001107DB" w:rsidRPr="00DE7DE8" w:rsidRDefault="001107DB" w:rsidP="005405BA">
      <w:pPr>
        <w:rPr>
          <w:rFonts w:ascii="Times New Roman" w:hAnsi="Times New Roman" w:cs="Times New Roman"/>
          <w:sz w:val="22"/>
          <w:szCs w:val="22"/>
        </w:rPr>
      </w:pPr>
      <w:r w:rsidRPr="001107DB">
        <w:rPr>
          <w:rFonts w:ascii="Times New Roman" w:hAnsi="Times New Roman" w:cs="Times New Roman"/>
          <w:i/>
          <w:sz w:val="22"/>
          <w:szCs w:val="22"/>
        </w:rPr>
        <w:t>Languages</w:t>
      </w:r>
      <w:r>
        <w:rPr>
          <w:rFonts w:ascii="Times New Roman" w:hAnsi="Times New Roman" w:cs="Times New Roman"/>
          <w:i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Fluent in Vietnamese </w:t>
      </w:r>
    </w:p>
    <w:sectPr w:rsidR="001107DB" w:rsidRPr="00DE7DE8" w:rsidSect="00DE7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983F" w14:textId="77777777" w:rsidR="00DE7DE8" w:rsidRDefault="00DE7DE8" w:rsidP="00D825A1">
      <w:r>
        <w:separator/>
      </w:r>
    </w:p>
  </w:endnote>
  <w:endnote w:type="continuationSeparator" w:id="0">
    <w:p w14:paraId="0AF668BE" w14:textId="77777777" w:rsidR="00DE7DE8" w:rsidRDefault="00DE7DE8" w:rsidP="00D8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2C5C3" w14:textId="77777777" w:rsidR="00DE7DE8" w:rsidRDefault="00DE7DE8" w:rsidP="00D825A1">
      <w:r>
        <w:separator/>
      </w:r>
    </w:p>
  </w:footnote>
  <w:footnote w:type="continuationSeparator" w:id="0">
    <w:p w14:paraId="429C485F" w14:textId="77777777" w:rsidR="00DE7DE8" w:rsidRDefault="00DE7DE8" w:rsidP="00D8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E16"/>
    <w:multiLevelType w:val="hybridMultilevel"/>
    <w:tmpl w:val="2E9E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2F67"/>
    <w:multiLevelType w:val="hybridMultilevel"/>
    <w:tmpl w:val="A238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09A3"/>
    <w:multiLevelType w:val="hybridMultilevel"/>
    <w:tmpl w:val="DEB8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81B68"/>
    <w:multiLevelType w:val="hybridMultilevel"/>
    <w:tmpl w:val="1A8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95005"/>
    <w:multiLevelType w:val="hybridMultilevel"/>
    <w:tmpl w:val="350A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263E1"/>
    <w:multiLevelType w:val="hybridMultilevel"/>
    <w:tmpl w:val="080E7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15C33"/>
    <w:multiLevelType w:val="hybridMultilevel"/>
    <w:tmpl w:val="C410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57132"/>
    <w:multiLevelType w:val="hybridMultilevel"/>
    <w:tmpl w:val="9E96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C27A46"/>
    <w:multiLevelType w:val="hybridMultilevel"/>
    <w:tmpl w:val="5826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126A7"/>
    <w:multiLevelType w:val="hybridMultilevel"/>
    <w:tmpl w:val="D7E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A6B60"/>
    <w:multiLevelType w:val="hybridMultilevel"/>
    <w:tmpl w:val="2106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63424"/>
    <w:multiLevelType w:val="hybridMultilevel"/>
    <w:tmpl w:val="27F2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F1AB9"/>
    <w:multiLevelType w:val="hybridMultilevel"/>
    <w:tmpl w:val="CF0E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E406D"/>
    <w:multiLevelType w:val="hybridMultilevel"/>
    <w:tmpl w:val="BF1A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3069"/>
    <w:multiLevelType w:val="hybridMultilevel"/>
    <w:tmpl w:val="C4D2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377D9"/>
    <w:multiLevelType w:val="hybridMultilevel"/>
    <w:tmpl w:val="FDAC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0172A"/>
    <w:multiLevelType w:val="hybridMultilevel"/>
    <w:tmpl w:val="3AC2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E5BDB"/>
    <w:multiLevelType w:val="hybridMultilevel"/>
    <w:tmpl w:val="7652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3288F"/>
    <w:multiLevelType w:val="hybridMultilevel"/>
    <w:tmpl w:val="70C6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53E39"/>
    <w:multiLevelType w:val="hybridMultilevel"/>
    <w:tmpl w:val="9586B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EB2A44"/>
    <w:multiLevelType w:val="hybridMultilevel"/>
    <w:tmpl w:val="53F2F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6A605B"/>
    <w:multiLevelType w:val="hybridMultilevel"/>
    <w:tmpl w:val="B43E4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7874E7"/>
    <w:multiLevelType w:val="hybridMultilevel"/>
    <w:tmpl w:val="30D4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22"/>
  </w:num>
  <w:num w:numId="5">
    <w:abstractNumId w:val="2"/>
  </w:num>
  <w:num w:numId="6">
    <w:abstractNumId w:val="14"/>
  </w:num>
  <w:num w:numId="7">
    <w:abstractNumId w:val="15"/>
  </w:num>
  <w:num w:numId="8">
    <w:abstractNumId w:val="18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16"/>
  </w:num>
  <w:num w:numId="14">
    <w:abstractNumId w:val="19"/>
  </w:num>
  <w:num w:numId="15">
    <w:abstractNumId w:val="13"/>
  </w:num>
  <w:num w:numId="16">
    <w:abstractNumId w:val="12"/>
  </w:num>
  <w:num w:numId="17">
    <w:abstractNumId w:val="10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55"/>
    <w:rsid w:val="000F7F15"/>
    <w:rsid w:val="001107DB"/>
    <w:rsid w:val="00125C3F"/>
    <w:rsid w:val="00153627"/>
    <w:rsid w:val="001B2746"/>
    <w:rsid w:val="00202044"/>
    <w:rsid w:val="00202FE3"/>
    <w:rsid w:val="002116ED"/>
    <w:rsid w:val="00213363"/>
    <w:rsid w:val="00235BA3"/>
    <w:rsid w:val="00273B2A"/>
    <w:rsid w:val="00290CA1"/>
    <w:rsid w:val="0029593B"/>
    <w:rsid w:val="00320A01"/>
    <w:rsid w:val="00334B25"/>
    <w:rsid w:val="00357A86"/>
    <w:rsid w:val="00357B8B"/>
    <w:rsid w:val="00365E94"/>
    <w:rsid w:val="003B0129"/>
    <w:rsid w:val="003C0DF6"/>
    <w:rsid w:val="003E6892"/>
    <w:rsid w:val="004D29EC"/>
    <w:rsid w:val="004F70B4"/>
    <w:rsid w:val="00521812"/>
    <w:rsid w:val="005405BA"/>
    <w:rsid w:val="005B3D69"/>
    <w:rsid w:val="005B404A"/>
    <w:rsid w:val="006753D1"/>
    <w:rsid w:val="0069002A"/>
    <w:rsid w:val="007A352A"/>
    <w:rsid w:val="007E5C3B"/>
    <w:rsid w:val="00823026"/>
    <w:rsid w:val="0082465A"/>
    <w:rsid w:val="00846B68"/>
    <w:rsid w:val="008852D8"/>
    <w:rsid w:val="00893FD7"/>
    <w:rsid w:val="008B6582"/>
    <w:rsid w:val="0091728A"/>
    <w:rsid w:val="00917DAB"/>
    <w:rsid w:val="00921F03"/>
    <w:rsid w:val="009245B4"/>
    <w:rsid w:val="00926719"/>
    <w:rsid w:val="00954A32"/>
    <w:rsid w:val="00A26694"/>
    <w:rsid w:val="00A44755"/>
    <w:rsid w:val="00A7356A"/>
    <w:rsid w:val="00AD057A"/>
    <w:rsid w:val="00B408A7"/>
    <w:rsid w:val="00B42FBA"/>
    <w:rsid w:val="00B56D3B"/>
    <w:rsid w:val="00BC026E"/>
    <w:rsid w:val="00BC6453"/>
    <w:rsid w:val="00BC6AF9"/>
    <w:rsid w:val="00BE4A89"/>
    <w:rsid w:val="00BE74D8"/>
    <w:rsid w:val="00C05A65"/>
    <w:rsid w:val="00C35816"/>
    <w:rsid w:val="00C66126"/>
    <w:rsid w:val="00C90B6B"/>
    <w:rsid w:val="00CC3DA4"/>
    <w:rsid w:val="00D54F90"/>
    <w:rsid w:val="00D825A1"/>
    <w:rsid w:val="00D93624"/>
    <w:rsid w:val="00D93BE3"/>
    <w:rsid w:val="00DA6316"/>
    <w:rsid w:val="00DC150D"/>
    <w:rsid w:val="00DC5E34"/>
    <w:rsid w:val="00DE7DE8"/>
    <w:rsid w:val="00E13835"/>
    <w:rsid w:val="00EE257A"/>
    <w:rsid w:val="00F457A8"/>
    <w:rsid w:val="00F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BB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7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D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7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D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E0C2F-8CE2-AE46-B936-B9ED2ECA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578</Words>
  <Characters>3001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Nguyen</dc:creator>
  <cp:lastModifiedBy>Ly Nguyen</cp:lastModifiedBy>
  <cp:revision>14</cp:revision>
  <cp:lastPrinted>2015-03-03T21:40:00Z</cp:lastPrinted>
  <dcterms:created xsi:type="dcterms:W3CDTF">2015-03-04T21:30:00Z</dcterms:created>
  <dcterms:modified xsi:type="dcterms:W3CDTF">2015-06-20T06:42:00Z</dcterms:modified>
</cp:coreProperties>
</file>